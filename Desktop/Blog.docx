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6C2A7" w14:textId="77777777" w:rsidR="00172DDA" w:rsidRPr="00302DD6" w:rsidRDefault="00172DDA">
      <w:pPr>
        <w:rPr>
          <w:b/>
        </w:rPr>
      </w:pPr>
      <w:proofErr w:type="gramStart"/>
      <w:r w:rsidRPr="00302DD6">
        <w:rPr>
          <w:b/>
        </w:rPr>
        <w:t>Most Valuable Publication?</w:t>
      </w:r>
      <w:proofErr w:type="gramEnd"/>
      <w:r w:rsidRPr="00302DD6">
        <w:rPr>
          <w:b/>
        </w:rPr>
        <w:t xml:space="preserve"> Versions and Critical Editions</w:t>
      </w:r>
    </w:p>
    <w:p w14:paraId="54A65195" w14:textId="77777777" w:rsidR="00172DDA" w:rsidRDefault="00172DDA"/>
    <w:p w14:paraId="14859584" w14:textId="77777777" w:rsidR="00302DD6" w:rsidRDefault="00302DD6"/>
    <w:p w14:paraId="0B949251" w14:textId="11CEB0AD" w:rsidR="00172DDA" w:rsidRDefault="00172DDA">
      <w:r>
        <w:t>The MVP began with an aim to understand the multiple states of modernist texts as an aid to interpretive work</w:t>
      </w:r>
      <w:ins w:id="0" w:author="Stephen Ross" w:date="2014-06-23T10:01:00Z">
        <w:r w:rsidR="00E10E53">
          <w:t>,</w:t>
        </w:r>
      </w:ins>
      <w:r>
        <w:t xml:space="preserve"> as well as t</w:t>
      </w:r>
      <w:ins w:id="1" w:author="Stephen Ross" w:date="2014-06-23T10:01:00Z">
        <w:r w:rsidR="00E10E53">
          <w:t>o</w:t>
        </w:r>
      </w:ins>
      <w:del w:id="2" w:author="Stephen Ross" w:date="2014-06-23T10:01:00Z">
        <w:r w:rsidDel="00E10E53">
          <w:delText>he</w:delText>
        </w:r>
      </w:del>
      <w:r>
        <w:t xml:space="preserve"> develop</w:t>
      </w:r>
      <w:del w:id="3" w:author="Stephen Ross" w:date="2014-06-23T10:01:00Z">
        <w:r w:rsidDel="00E10E53">
          <w:delText>ment of</w:delText>
        </w:r>
      </w:del>
      <w:r>
        <w:t xml:space="preserve"> tools and best practices for the scholarly community</w:t>
      </w:r>
      <w:ins w:id="4" w:author="Stephen Ross" w:date="2014-06-23T10:01:00Z">
        <w:r w:rsidR="00E10E53">
          <w:t>. T</w:t>
        </w:r>
      </w:ins>
      <w:del w:id="5" w:author="Stephen Ross" w:date="2014-06-23T10:01:00Z">
        <w:r w:rsidDel="00E10E53">
          <w:delText>, but t</w:delText>
        </w:r>
      </w:del>
      <w:r>
        <w:t>his also included specifically pedagogical aims</w:t>
      </w:r>
      <w:r w:rsidR="004516B7">
        <w:t xml:space="preserve"> for student researchers (“players”) on the team </w:t>
      </w:r>
      <w:ins w:id="6" w:author="Stephen Ross" w:date="2014-06-23T10:01:00Z">
        <w:r w:rsidR="00E10E53">
          <w:t>and</w:t>
        </w:r>
      </w:ins>
      <w:del w:id="7" w:author="Stephen Ross" w:date="2014-06-23T10:01:00Z">
        <w:r w:rsidR="004516B7" w:rsidDel="00E10E53">
          <w:delText>as well as</w:delText>
        </w:r>
      </w:del>
      <w:r w:rsidR="004516B7">
        <w:t xml:space="preserve"> the </w:t>
      </w:r>
      <w:commentRangeStart w:id="8"/>
      <w:r w:rsidR="004516B7">
        <w:t xml:space="preserve">Canadian </w:t>
      </w:r>
      <w:commentRangeEnd w:id="8"/>
      <w:r w:rsidR="00E10E53">
        <w:rPr>
          <w:rStyle w:val="CommentReference"/>
        </w:rPr>
        <w:commentReference w:id="8"/>
      </w:r>
      <w:r w:rsidR="004516B7">
        <w:t>classroom environment more generally</w:t>
      </w:r>
      <w:r>
        <w:t>. Based on the copyright conditions in Canada that permit versioning</w:t>
      </w:r>
      <w:ins w:id="9" w:author="Stephen Ross" w:date="2014-06-23T10:02:00Z">
        <w:r w:rsidR="00E10E53">
          <w:t xml:space="preserve"> a greater swath of modernist material than elsewhere</w:t>
        </w:r>
      </w:ins>
      <w:r>
        <w:t xml:space="preserve">, what of the digital classroom and extensible texts for learning environments in which students might </w:t>
      </w:r>
      <w:r w:rsidR="00740D7B">
        <w:t>take part in producing the work?</w:t>
      </w:r>
      <w:r w:rsidR="004516B7">
        <w:t xml:space="preserve"> What of the first year or survey classroom and textbooks demands in an increasingly mobile-oriented student population?</w:t>
      </w:r>
      <w:r>
        <w:t xml:space="preserve"> In a more material sense, what too of students struggling under the expense of education or the limitations of </w:t>
      </w:r>
      <w:del w:id="10" w:author="Stephen Ross" w:date="2014-06-23T10:02:00Z">
        <w:r w:rsidDel="00E10E53">
          <w:delText xml:space="preserve">the </w:delText>
        </w:r>
      </w:del>
      <w:r>
        <w:t>print and bound courseware?</w:t>
      </w:r>
      <w:r w:rsidR="00F46582">
        <w:t xml:space="preserve"> </w:t>
      </w:r>
      <w:r w:rsidR="00CD141C">
        <w:t>In the long game, the students are our most valuable players, but t</w:t>
      </w:r>
      <w:r w:rsidR="00F46582">
        <w:t xml:space="preserve">he most valuable publication in the democratization of education may be the most available, the most mobile, </w:t>
      </w:r>
      <w:r w:rsidR="00705088">
        <w:t xml:space="preserve">the most engaged, </w:t>
      </w:r>
      <w:r w:rsidR="00F46582">
        <w:t>and the most accessible</w:t>
      </w:r>
      <w:r w:rsidR="00CD141C">
        <w:t xml:space="preserve"> – </w:t>
      </w:r>
      <w:r w:rsidR="00F46582">
        <w:t xml:space="preserve">the Modernist Versions Project’s MVP may be the facilitator that brings modernism and versioning not to </w:t>
      </w:r>
      <w:r w:rsidR="00F46582" w:rsidRPr="00F46582">
        <w:rPr>
          <w:i/>
        </w:rPr>
        <w:t>the</w:t>
      </w:r>
      <w:r w:rsidR="00F46582">
        <w:t xml:space="preserve"> classroom but to </w:t>
      </w:r>
      <w:r w:rsidR="00F46582" w:rsidRPr="00F46582">
        <w:rPr>
          <w:i/>
        </w:rPr>
        <w:t>classrooms</w:t>
      </w:r>
      <w:r w:rsidR="00E100F3">
        <w:t xml:space="preserve"> in the “Big Data” plural</w:t>
      </w:r>
      <w:r w:rsidR="00F46582">
        <w:t>.</w:t>
      </w:r>
    </w:p>
    <w:p w14:paraId="5DBDECAA" w14:textId="77777777" w:rsidR="00172DDA" w:rsidRDefault="00172DDA"/>
    <w:p w14:paraId="5A2D1B49" w14:textId="68D8D9D5" w:rsidR="00172DDA" w:rsidRDefault="00172DDA">
      <w:r>
        <w:t xml:space="preserve">Building from a critical edition of the 1890 version of Oscar Wilde’s </w:t>
      </w:r>
      <w:r>
        <w:rPr>
          <w:i/>
        </w:rPr>
        <w:t>The Picture of Dorian Gray</w:t>
      </w:r>
      <w:r>
        <w:t xml:space="preserve"> (itself attentive to the insights of a versioned text) the MVP is launching dual critical editions of the two </w:t>
      </w:r>
      <w:r w:rsidR="00BD4A88">
        <w:t>major variants</w:t>
      </w:r>
      <w:r>
        <w:t xml:space="preserve"> of the novel from 1890 and 1891 in print, PDF, and </w:t>
      </w:r>
      <w:proofErr w:type="spellStart"/>
      <w:r>
        <w:t>ePub</w:t>
      </w:r>
      <w:proofErr w:type="spellEnd"/>
      <w:r>
        <w:t xml:space="preserve"> for classroom use.</w:t>
      </w:r>
      <w:r w:rsidR="00BA2DE4">
        <w:t xml:space="preserve"> Over the past year, the two editions have been rescanned for a PDF facsimile and proofed text, and annotations are nearly complete for the 1891 expanded edition.</w:t>
      </w:r>
      <w:r>
        <w:t xml:space="preserve"> </w:t>
      </w:r>
      <w:ins w:id="11" w:author="Stephen Ross" w:date="2014-06-23T10:03:00Z">
        <w:r w:rsidR="00E10E53">
          <w:t xml:space="preserve">We will supplement with </w:t>
        </w:r>
      </w:ins>
      <w:del w:id="12" w:author="Stephen Ross" w:date="2014-06-23T10:03:00Z">
        <w:r w:rsidDel="00E10E53">
          <w:delText xml:space="preserve">This </w:delText>
        </w:r>
        <w:r w:rsidR="00BA2DE4" w:rsidDel="00E10E53">
          <w:delText>will be added</w:delText>
        </w:r>
        <w:r w:rsidDel="00E10E53">
          <w:delText xml:space="preserve"> to </w:delText>
        </w:r>
        <w:r w:rsidR="00BA2DE4" w:rsidDel="00E10E53">
          <w:delText xml:space="preserve">with </w:delText>
        </w:r>
      </w:del>
      <w:r>
        <w:t xml:space="preserve">plain text </w:t>
      </w:r>
      <w:ins w:id="13" w:author="Stephen Ross" w:date="2014-06-23T10:03:00Z">
        <w:r w:rsidR="00E10E53">
          <w:t>and/</w:t>
        </w:r>
      </w:ins>
      <w:r>
        <w:t>or a versioned analysis</w:t>
      </w:r>
      <w:r w:rsidR="00994E4B">
        <w:t xml:space="preserve"> </w:t>
      </w:r>
      <w:r w:rsidR="00CD141C">
        <w:t>for scholarly research</w:t>
      </w:r>
      <w:ins w:id="14" w:author="Stephen Ross" w:date="2014-06-23T10:03:00Z">
        <w:r w:rsidR="00E10E53">
          <w:t>,</w:t>
        </w:r>
      </w:ins>
      <w:r w:rsidR="00CD141C">
        <w:t xml:space="preserve"> </w:t>
      </w:r>
      <w:del w:id="15" w:author="Stephen Ross" w:date="2014-06-23T10:03:00Z">
        <w:r w:rsidR="00994E4B" w:rsidDel="00E10E53">
          <w:delText xml:space="preserve">of the two versions </w:delText>
        </w:r>
      </w:del>
      <w:r w:rsidR="00994E4B">
        <w:t xml:space="preserve">and facsimiles of both based on holdings in </w:t>
      </w:r>
      <w:del w:id="16" w:author="Stephen Ross" w:date="2014-06-23T10:03:00Z">
        <w:r w:rsidR="00994E4B" w:rsidDel="00E10E53">
          <w:delText xml:space="preserve">the </w:delText>
        </w:r>
      </w:del>
      <w:proofErr w:type="spellStart"/>
      <w:ins w:id="17" w:author="Stephen Ross" w:date="2014-06-23T10:03:00Z">
        <w:r w:rsidR="00E10E53">
          <w:t>UVic’s</w:t>
        </w:r>
        <w:proofErr w:type="spellEnd"/>
        <w:r w:rsidR="00E10E53">
          <w:t xml:space="preserve"> </w:t>
        </w:r>
      </w:ins>
      <w:r w:rsidR="00994E4B">
        <w:t>McPherson Library’s Special Collections</w:t>
      </w:r>
      <w:r>
        <w:t>.</w:t>
      </w:r>
      <w:r w:rsidR="00481FF6">
        <w:t xml:space="preserve"> This completes an extension of the existing critical edition of the 1890 version of the novel </w:t>
      </w:r>
      <w:r w:rsidR="00CD141C">
        <w:t xml:space="preserve">first </w:t>
      </w:r>
      <w:r w:rsidR="00481FF6">
        <w:t>published by the McPherson Library</w:t>
      </w:r>
      <w:ins w:id="18" w:author="Stephen Ross" w:date="2014-06-23T10:04:00Z">
        <w:r w:rsidR="00E10E53">
          <w:t xml:space="preserve"> in XXXX.</w:t>
        </w:r>
      </w:ins>
      <w:del w:id="19" w:author="Stephen Ross" w:date="2014-06-23T10:04:00Z">
        <w:r w:rsidR="00481FF6" w:rsidDel="00E10E53">
          <w:delText>.</w:delText>
        </w:r>
      </w:del>
    </w:p>
    <w:p w14:paraId="1422845C" w14:textId="77777777" w:rsidR="00DF6F67" w:rsidRDefault="00DF6F67"/>
    <w:p w14:paraId="3AC947F2" w14:textId="6229C274" w:rsidR="00172DDA" w:rsidRDefault="0032690F">
      <w:r>
        <w:t>Beginning in July</w:t>
      </w:r>
      <w:r w:rsidR="00115FE3">
        <w:t>, and w</w:t>
      </w:r>
      <w:r w:rsidR="00172DDA">
        <w:t xml:space="preserve">ith the support of a Provost’s SEED Grant from Fairleigh Dickinson University, two Research Assistants will begin production of comparable digital critical editions across the 2014-2015 year based on </w:t>
      </w:r>
      <w:r w:rsidR="00994E4B">
        <w:t xml:space="preserve">works of widespread </w:t>
      </w:r>
      <w:r w:rsidR="00172DDA">
        <w:t xml:space="preserve">pedagogical utility: Ernest Hemingway’s </w:t>
      </w:r>
      <w:r w:rsidR="00172DDA">
        <w:rPr>
          <w:i/>
        </w:rPr>
        <w:t>In Our Time</w:t>
      </w:r>
      <w:r w:rsidR="0054666D">
        <w:t xml:space="preserve"> and</w:t>
      </w:r>
      <w:r w:rsidR="002E1A28">
        <w:t xml:space="preserve"> H.D.’s seven poems in </w:t>
      </w:r>
      <w:r w:rsidR="002E1A28">
        <w:rPr>
          <w:i/>
        </w:rPr>
        <w:t xml:space="preserve">Des </w:t>
      </w:r>
      <w:proofErr w:type="spellStart"/>
      <w:r w:rsidR="002E1A28">
        <w:rPr>
          <w:i/>
        </w:rPr>
        <w:t>Imagistes</w:t>
      </w:r>
      <w:proofErr w:type="spellEnd"/>
      <w:r w:rsidR="002E1A28">
        <w:t xml:space="preserve"> and their revisions in </w:t>
      </w:r>
      <w:r w:rsidR="002E1A28">
        <w:rPr>
          <w:i/>
        </w:rPr>
        <w:t>Sea Garden</w:t>
      </w:r>
      <w:r w:rsidR="00302DD6">
        <w:t xml:space="preserve">. As RAs, </w:t>
      </w:r>
      <w:proofErr w:type="spellStart"/>
      <w:r w:rsidR="00302DD6">
        <w:t>Nyarai</w:t>
      </w:r>
      <w:proofErr w:type="spellEnd"/>
      <w:r w:rsidR="00302DD6">
        <w:t xml:space="preserve"> </w:t>
      </w:r>
      <w:proofErr w:type="spellStart"/>
      <w:r w:rsidR="00302DD6">
        <w:t>Tawengwa</w:t>
      </w:r>
      <w:proofErr w:type="spellEnd"/>
      <w:r w:rsidR="00302DD6">
        <w:t xml:space="preserve"> and </w:t>
      </w:r>
      <w:proofErr w:type="spellStart"/>
      <w:r w:rsidR="00302DD6">
        <w:t>Cami</w:t>
      </w:r>
      <w:proofErr w:type="spellEnd"/>
      <w:r w:rsidR="00302DD6">
        <w:t xml:space="preserve"> Castro will </w:t>
      </w:r>
      <w:r w:rsidR="00436B20">
        <w:t xml:space="preserve">work with James Gifford and Stephen Ross to digitize and markup these texts, use versioning tools to compare the various states of each, and finally </w:t>
      </w:r>
      <w:r w:rsidR="00913FD4">
        <w:t xml:space="preserve">collaboratively </w:t>
      </w:r>
      <w:r w:rsidR="00436B20">
        <w:t xml:space="preserve">produce digital critical editions with a scholarly apparatus </w:t>
      </w:r>
      <w:r w:rsidR="00913FD4">
        <w:t xml:space="preserve">for classroom </w:t>
      </w:r>
      <w:commentRangeStart w:id="20"/>
      <w:r w:rsidR="00913FD4">
        <w:t>use</w:t>
      </w:r>
      <w:commentRangeEnd w:id="20"/>
      <w:r w:rsidR="00E10E53">
        <w:rPr>
          <w:rStyle w:val="CommentReference"/>
        </w:rPr>
        <w:commentReference w:id="20"/>
      </w:r>
      <w:del w:id="21" w:author="Stephen Ross" w:date="2014-06-23T10:04:00Z">
        <w:r w:rsidR="00913FD4" w:rsidDel="00E10E53">
          <w:delText xml:space="preserve"> in Canada</w:delText>
        </w:r>
      </w:del>
      <w:r w:rsidR="00913FD4">
        <w:t>.</w:t>
      </w:r>
    </w:p>
    <w:p w14:paraId="2EAD46F8" w14:textId="77777777" w:rsidR="00301BB1" w:rsidRDefault="00301BB1"/>
    <w:p w14:paraId="398546EE" w14:textId="130E1F7D" w:rsidR="00712A04" w:rsidRPr="00DF6F67" w:rsidRDefault="00712A04" w:rsidP="00712A04">
      <w:r>
        <w:t xml:space="preserve">Wilde’s </w:t>
      </w:r>
      <w:r>
        <w:rPr>
          <w:i/>
        </w:rPr>
        <w:t>The Picture of Dorian Gray</w:t>
      </w:r>
      <w:r>
        <w:t xml:space="preserve"> underwent a self-censorship and expansion when critics attacked </w:t>
      </w:r>
      <w:del w:id="22" w:author="Stephen Ross" w:date="2014-06-23T10:05:00Z">
        <w:r w:rsidDel="00E10E53">
          <w:delText xml:space="preserve">the </w:delText>
        </w:r>
      </w:del>
      <w:ins w:id="23" w:author="Stephen Ross" w:date="2014-06-23T10:05:00Z">
        <w:r w:rsidR="00E10E53">
          <w:t>its</w:t>
        </w:r>
        <w:r w:rsidR="00E10E53">
          <w:t xml:space="preserve"> </w:t>
        </w:r>
      </w:ins>
      <w:r>
        <w:t>first publication</w:t>
      </w:r>
      <w:del w:id="24" w:author="Stephen Ross" w:date="2014-06-23T10:05:00Z">
        <w:r w:rsidDel="00E10E53">
          <w:delText xml:space="preserve"> of the novel</w:delText>
        </w:r>
      </w:del>
      <w:r>
        <w:t xml:space="preserve"> in </w:t>
      </w:r>
      <w:r>
        <w:rPr>
          <w:i/>
        </w:rPr>
        <w:t>Lippincott’s Magazine</w:t>
      </w:r>
      <w:r>
        <w:t xml:space="preserve">. </w:t>
      </w:r>
      <w:del w:id="25" w:author="Stephen Ross" w:date="2014-06-23T10:05:00Z">
        <w:r w:rsidDel="00E10E53">
          <w:delText>As a revision, howeve</w:delText>
        </w:r>
        <w:r w:rsidR="00E503A1" w:rsidDel="00E10E53">
          <w:delText>r, t</w:delText>
        </w:r>
      </w:del>
      <w:ins w:id="26" w:author="Stephen Ross" w:date="2014-06-23T10:05:00Z">
        <w:r w:rsidR="00E10E53">
          <w:t>T</w:t>
        </w:r>
      </w:ins>
      <w:r w:rsidR="00E503A1">
        <w:t xml:space="preserve">he differences are striking – </w:t>
      </w:r>
      <w:r>
        <w:t xml:space="preserve">Wilde increased the novel’s length by 50% while reducing the intimations of homosexuality that sparked his critics. Coded in this, however, is an ongoing secondary narrative of </w:t>
      </w:r>
      <w:proofErr w:type="spellStart"/>
      <w:r>
        <w:t>colour</w:t>
      </w:r>
      <w:proofErr w:type="spellEnd"/>
      <w:r>
        <w:t xml:space="preserve"> versus the titular grayness. The self-censorship was not complete, and the novel’s other expansions and revisions encode other non-explicit forms of daring without expressly speaking</w:t>
      </w:r>
      <w:ins w:id="27" w:author="Stephen Ross" w:date="2014-06-23T10:06:00Z">
        <w:r w:rsidR="00E10E53">
          <w:t xml:space="preserve"> them</w:t>
        </w:r>
      </w:ins>
      <w:r>
        <w:t>.</w:t>
      </w:r>
    </w:p>
    <w:p w14:paraId="48FEDE4B" w14:textId="77777777" w:rsidR="00712A04" w:rsidRDefault="00712A04" w:rsidP="00712A04"/>
    <w:p w14:paraId="74A2C82C" w14:textId="5517CB1D" w:rsidR="00712A04" w:rsidRPr="00712A04" w:rsidRDefault="00712A04">
      <w:r>
        <w:t xml:space="preserve">Hemingway’s </w:t>
      </w:r>
      <w:r>
        <w:rPr>
          <w:i/>
        </w:rPr>
        <w:t>In Our Time</w:t>
      </w:r>
      <w:r>
        <w:t xml:space="preserve"> remains one of the most</w:t>
      </w:r>
      <w:del w:id="28" w:author="Stephen Ross" w:date="2014-06-23T10:06:00Z">
        <w:r w:rsidDel="00E10E53">
          <w:delText xml:space="preserve"> perennially</w:delText>
        </w:r>
      </w:del>
      <w:r>
        <w:t xml:space="preserve"> popular short story collections in</w:t>
      </w:r>
      <w:ins w:id="29" w:author="Stephen Ross" w:date="2014-06-23T10:06:00Z">
        <w:r w:rsidR="00E10E53">
          <w:t xml:space="preserve"> </w:t>
        </w:r>
      </w:ins>
      <w:del w:id="30" w:author="Stephen Ross" w:date="2014-06-23T10:06:00Z">
        <w:r w:rsidDel="00E10E53">
          <w:delText xml:space="preserve"> the </w:delText>
        </w:r>
      </w:del>
      <w:r>
        <w:t>English</w:t>
      </w:r>
      <w:ins w:id="31" w:author="Stephen Ross" w:date="2014-06-23T10:06:00Z">
        <w:r w:rsidR="00E10E53">
          <w:t xml:space="preserve">; </w:t>
        </w:r>
      </w:ins>
      <w:del w:id="32" w:author="Stephen Ross" w:date="2014-06-23T10:06:00Z">
        <w:r w:rsidDel="00E10E53">
          <w:delText xml:space="preserve"> language, and</w:delText>
        </w:r>
      </w:del>
      <w:r>
        <w:t xml:space="preserve"> works </w:t>
      </w:r>
      <w:del w:id="33" w:author="Stephen Ross" w:date="2014-06-23T10:06:00Z">
        <w:r w:rsidDel="00E10E53">
          <w:delText xml:space="preserve">contained </w:delText>
        </w:r>
      </w:del>
      <w:r>
        <w:t xml:space="preserve">in it are frequently anthologized and taught. Yet, the novel exists in </w:t>
      </w:r>
      <w:r w:rsidR="00E503A1">
        <w:t>three</w:t>
      </w:r>
      <w:r>
        <w:t xml:space="preserve"> distinct versions </w:t>
      </w:r>
      <w:r>
        <w:lastRenderedPageBreak/>
        <w:t>and several states of each. By versioning the 1924</w:t>
      </w:r>
      <w:r w:rsidR="00AC4C4B">
        <w:t>,</w:t>
      </w:r>
      <w:r>
        <w:t xml:space="preserve"> 1926</w:t>
      </w:r>
      <w:r w:rsidR="00AC4C4B">
        <w:t>, and 1930</w:t>
      </w:r>
      <w:r>
        <w:t xml:space="preserve"> editions of </w:t>
      </w:r>
      <w:r>
        <w:rPr>
          <w:i/>
        </w:rPr>
        <w:t>In Our Time</w:t>
      </w:r>
      <w:r>
        <w:t xml:space="preserve">, the MVP brings one of the most widely </w:t>
      </w:r>
      <w:del w:id="34" w:author="Stephen Ross" w:date="2014-06-23T10:07:00Z">
        <w:r w:rsidDel="00E10E53">
          <w:delText xml:space="preserve">taught </w:delText>
        </w:r>
        <w:r w:rsidR="000A1807" w:rsidDel="00E10E53">
          <w:delText>and anthologized</w:delText>
        </w:r>
      </w:del>
      <w:ins w:id="35" w:author="Stephen Ross" w:date="2014-06-23T10:07:00Z">
        <w:r w:rsidR="00E10E53">
          <w:t>read</w:t>
        </w:r>
      </w:ins>
      <w:r w:rsidR="000A1807">
        <w:t xml:space="preserve"> </w:t>
      </w:r>
      <w:r>
        <w:t xml:space="preserve">fiction writers of the twentieth century to </w:t>
      </w:r>
      <w:del w:id="36" w:author="Stephen Ross" w:date="2014-06-23T10:07:00Z">
        <w:r w:rsidDel="00E10E53">
          <w:delText xml:space="preserve">Canadian </w:delText>
        </w:r>
      </w:del>
      <w:r>
        <w:t>readers in a liberated edition, and for the first time in a critical edition.</w:t>
      </w:r>
    </w:p>
    <w:p w14:paraId="0207D72D" w14:textId="77777777" w:rsidR="00172DDA" w:rsidRDefault="00172DDA"/>
    <w:p w14:paraId="7DCFEF4F" w14:textId="0D59F342" w:rsidR="00712A04" w:rsidRDefault="00712A04">
      <w:r>
        <w:t xml:space="preserve">Lastly, H.D.’s </w:t>
      </w:r>
      <w:r>
        <w:rPr>
          <w:i/>
        </w:rPr>
        <w:t>Sea Garden</w:t>
      </w:r>
      <w:r>
        <w:t xml:space="preserve"> has been a major influence on other </w:t>
      </w:r>
      <w:r w:rsidR="0017741D">
        <w:t>poets</w:t>
      </w:r>
      <w:r>
        <w:t>, perhaps most famously Robert Duncan</w:t>
      </w:r>
      <w:r w:rsidR="0017741D">
        <w:t xml:space="preserve"> but also Ezra Pound and Richard Aldington</w:t>
      </w:r>
      <w:ins w:id="37" w:author="Stephen Ross" w:date="2014-06-23T10:07:00Z">
        <w:r w:rsidR="00E10E53">
          <w:t>. Y</w:t>
        </w:r>
      </w:ins>
      <w:del w:id="38" w:author="Stephen Ross" w:date="2014-06-23T10:07:00Z">
        <w:r w:rsidDel="00E10E53">
          <w:delText>, y</w:delText>
        </w:r>
      </w:del>
      <w:proofErr w:type="gramStart"/>
      <w:r>
        <w:t>et</w:t>
      </w:r>
      <w:proofErr w:type="gramEnd"/>
      <w:r>
        <w:t xml:space="preserve"> scholarship has given relatively little attention to the variant revisions </w:t>
      </w:r>
      <w:ins w:id="39" w:author="Stephen Ross" w:date="2014-06-23T10:07:00Z">
        <w:r w:rsidR="00E10E53">
          <w:t xml:space="preserve">undergone by </w:t>
        </w:r>
      </w:ins>
      <w:del w:id="40" w:author="Stephen Ross" w:date="2014-06-23T10:08:00Z">
        <w:r w:rsidDel="00E10E53">
          <w:delText xml:space="preserve">to </w:delText>
        </w:r>
      </w:del>
      <w:del w:id="41" w:author="Stephen Ross" w:date="2014-06-23T10:07:00Z">
        <w:r w:rsidDel="00E10E53">
          <w:delText xml:space="preserve">her </w:delText>
        </w:r>
      </w:del>
      <w:del w:id="42" w:author="Stephen Ross" w:date="2014-06-23T10:08:00Z">
        <w:r w:rsidDel="00E10E53">
          <w:delText>poetry</w:delText>
        </w:r>
      </w:del>
      <w:ins w:id="43" w:author="Stephen Ross" w:date="2014-06-23T10:08:00Z">
        <w:r w:rsidR="00E10E53">
          <w:t>the poems first</w:t>
        </w:r>
      </w:ins>
      <w:del w:id="44" w:author="Stephen Ross" w:date="2014-06-23T10:08:00Z">
        <w:r w:rsidDel="00E10E53">
          <w:delText xml:space="preserve"> previously</w:delText>
        </w:r>
      </w:del>
      <w:r>
        <w:t xml:space="preserve"> published in the </w:t>
      </w:r>
      <w:del w:id="45" w:author="Stephen Ross" w:date="2014-06-23T10:08:00Z">
        <w:r w:rsidDel="00E10E53">
          <w:delText xml:space="preserve">instantiatory </w:delText>
        </w:r>
      </w:del>
      <w:r>
        <w:t xml:space="preserve">imagist anthology </w:t>
      </w:r>
      <w:r>
        <w:rPr>
          <w:i/>
        </w:rPr>
        <w:t xml:space="preserve">Des </w:t>
      </w:r>
      <w:proofErr w:type="spellStart"/>
      <w:r>
        <w:rPr>
          <w:i/>
        </w:rPr>
        <w:t>Imagistes</w:t>
      </w:r>
      <w:proofErr w:type="spellEnd"/>
      <w:r w:rsidR="0017741D">
        <w:t xml:space="preserve"> (1914)</w:t>
      </w:r>
      <w:r>
        <w:t xml:space="preserve">. By concentrating on H.D.’s revisions to these foundational poems in </w:t>
      </w:r>
      <w:del w:id="46" w:author="Stephen Ross" w:date="2014-06-23T10:08:00Z">
        <w:r w:rsidDel="00E10E53">
          <w:delText xml:space="preserve">her </w:delText>
        </w:r>
      </w:del>
      <w:r w:rsidR="0017741D">
        <w:rPr>
          <w:i/>
        </w:rPr>
        <w:t>Sea Garden</w:t>
      </w:r>
      <w:r w:rsidR="0017741D">
        <w:t xml:space="preserve"> (1916)</w:t>
      </w:r>
      <w:r>
        <w:t xml:space="preserve">, </w:t>
      </w:r>
      <w:del w:id="47" w:author="Stephen Ross" w:date="2014-06-23T10:08:00Z">
        <w:r w:rsidDel="00E10E53">
          <w:delText xml:space="preserve">American and Canadian </w:delText>
        </w:r>
      </w:del>
      <w:r>
        <w:t xml:space="preserve">readers will have access to the first reconsiderations </w:t>
      </w:r>
      <w:r w:rsidR="00CD2C1E">
        <w:t>this major po</w:t>
      </w:r>
      <w:r w:rsidR="00B13314">
        <w:t xml:space="preserve">et gave to her </w:t>
      </w:r>
      <w:r w:rsidR="009B72F6">
        <w:t xml:space="preserve">own </w:t>
      </w:r>
      <w:r w:rsidR="00B13314">
        <w:t>works</w:t>
      </w:r>
      <w:r w:rsidR="00814D01">
        <w:t xml:space="preserve"> in a long career marked by returns and revisions</w:t>
      </w:r>
      <w:r w:rsidR="00B13314">
        <w:t>.</w:t>
      </w:r>
    </w:p>
    <w:p w14:paraId="1285A26A" w14:textId="77777777" w:rsidR="00E503A1" w:rsidRDefault="00E503A1"/>
    <w:p w14:paraId="2BB48471" w14:textId="4163F16E" w:rsidR="00E503A1" w:rsidRPr="00712A04" w:rsidRDefault="000F3E89">
      <w:r>
        <w:t xml:space="preserve">On behalf of the MVP, welcome to the team </w:t>
      </w:r>
      <w:proofErr w:type="spellStart"/>
      <w:r>
        <w:t>Cami</w:t>
      </w:r>
      <w:proofErr w:type="spellEnd"/>
      <w:r>
        <w:t xml:space="preserve"> and </w:t>
      </w:r>
      <w:proofErr w:type="spellStart"/>
      <w:r>
        <w:t>Nyarai</w:t>
      </w:r>
      <w:proofErr w:type="spellEnd"/>
      <w:r>
        <w:t>!</w:t>
      </w:r>
      <w:bookmarkStart w:id="48" w:name="_GoBack"/>
      <w:bookmarkEnd w:id="48"/>
    </w:p>
    <w:sectPr w:rsidR="00E503A1" w:rsidRPr="00712A04" w:rsidSect="00F91AE1">
      <w:pgSz w:w="12240" w:h="15840"/>
      <w:pgMar w:top="1440" w:right="1440" w:bottom="1440" w:left="1440" w:header="1411" w:footer="141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Stephen Ross" w:date="2014-06-23T10:01:00Z" w:initials="SR">
    <w:p w14:paraId="723EB33C" w14:textId="63C6D3D0" w:rsidR="00E10E53" w:rsidRDefault="00E10E53">
      <w:pPr>
        <w:pStyle w:val="CommentText"/>
      </w:pPr>
      <w:r>
        <w:rPr>
          <w:rStyle w:val="CommentReference"/>
        </w:rPr>
        <w:annotationRef/>
      </w:r>
      <w:r>
        <w:t>Just Canadian?</w:t>
      </w:r>
    </w:p>
  </w:comment>
  <w:comment w:id="20" w:author="Stephen Ross" w:date="2014-06-23T10:05:00Z" w:initials="SR">
    <w:p w14:paraId="7715C291" w14:textId="0BC14350" w:rsidR="00E10E53" w:rsidRDefault="00E10E53">
      <w:pPr>
        <w:pStyle w:val="CommentText"/>
      </w:pPr>
      <w:r>
        <w:rPr>
          <w:rStyle w:val="CommentReference"/>
        </w:rPr>
        <w:annotationRef/>
      </w:r>
      <w:r>
        <w:t>One point of our copyright strategy has been to make end users responsible for downloading or not. Can we leave Canada out of this sentence, then?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DA"/>
    <w:rsid w:val="000A1807"/>
    <w:rsid w:val="000F3E89"/>
    <w:rsid w:val="00115FE3"/>
    <w:rsid w:val="00172DDA"/>
    <w:rsid w:val="0017741D"/>
    <w:rsid w:val="001970C0"/>
    <w:rsid w:val="0023777C"/>
    <w:rsid w:val="002E1A28"/>
    <w:rsid w:val="00301BB1"/>
    <w:rsid w:val="00302DD6"/>
    <w:rsid w:val="0032690F"/>
    <w:rsid w:val="00436B20"/>
    <w:rsid w:val="004516B7"/>
    <w:rsid w:val="00481FF6"/>
    <w:rsid w:val="0054666D"/>
    <w:rsid w:val="005977C6"/>
    <w:rsid w:val="00705088"/>
    <w:rsid w:val="00712A04"/>
    <w:rsid w:val="00740D7B"/>
    <w:rsid w:val="00747F84"/>
    <w:rsid w:val="00771B00"/>
    <w:rsid w:val="00807529"/>
    <w:rsid w:val="00814D01"/>
    <w:rsid w:val="00913FD4"/>
    <w:rsid w:val="00994E4B"/>
    <w:rsid w:val="009B72F6"/>
    <w:rsid w:val="00A31783"/>
    <w:rsid w:val="00AC4C4B"/>
    <w:rsid w:val="00AE453A"/>
    <w:rsid w:val="00B13314"/>
    <w:rsid w:val="00B26556"/>
    <w:rsid w:val="00B608EE"/>
    <w:rsid w:val="00BA2DE4"/>
    <w:rsid w:val="00BD4A88"/>
    <w:rsid w:val="00CD141C"/>
    <w:rsid w:val="00CD2C1E"/>
    <w:rsid w:val="00DF6F67"/>
    <w:rsid w:val="00E100F3"/>
    <w:rsid w:val="00E10E53"/>
    <w:rsid w:val="00E147CE"/>
    <w:rsid w:val="00E503A1"/>
    <w:rsid w:val="00F46582"/>
    <w:rsid w:val="00F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E07F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31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E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53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0E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E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E5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E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E53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31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E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53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0E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E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E5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E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E53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690</Words>
  <Characters>3934</Characters>
  <Application>Microsoft Macintosh Word</Application>
  <DocSecurity>0</DocSecurity>
  <Lines>32</Lines>
  <Paragraphs>9</Paragraphs>
  <ScaleCrop>false</ScaleCrop>
  <Company>University of Victoria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Gifford</dc:creator>
  <cp:keywords/>
  <dc:description/>
  <cp:lastModifiedBy>Stephen Ross</cp:lastModifiedBy>
  <cp:revision>2</cp:revision>
  <dcterms:created xsi:type="dcterms:W3CDTF">2014-06-23T17:08:00Z</dcterms:created>
  <dcterms:modified xsi:type="dcterms:W3CDTF">2014-06-23T17:08:00Z</dcterms:modified>
</cp:coreProperties>
</file>